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6E" w:rsidRDefault="007F3F6E" w:rsidP="007F3F6E">
      <w:pPr>
        <w:pStyle w:val="Title"/>
        <w:rPr>
          <w:lang w:val="en-US"/>
        </w:rPr>
      </w:pPr>
      <w:r w:rsidRPr="007F3F6E">
        <w:rPr>
          <w:lang w:val="en-US"/>
        </w:rPr>
        <w:t>Informative letter on Project</w:t>
      </w:r>
    </w:p>
    <w:p w:rsidR="007F3F6E" w:rsidRPr="007F3F6E" w:rsidRDefault="007F3F6E" w:rsidP="007F3F6E">
      <w:pPr>
        <w:pStyle w:val="Subtitle"/>
        <w:rPr>
          <w:lang w:val="en-US"/>
        </w:rPr>
      </w:pPr>
      <w:r>
        <w:rPr>
          <w:lang w:val="en-US"/>
        </w:rPr>
        <w:t>To send to heads of departments of case studies and selected scholars</w:t>
      </w:r>
    </w:p>
    <w:p w:rsidR="007F3F6E" w:rsidRPr="007F3F6E" w:rsidRDefault="007F3F6E" w:rsidP="007F3F6E">
      <w:pPr>
        <w:rPr>
          <w:lang w:val="en-US"/>
        </w:rPr>
      </w:pPr>
    </w:p>
    <w:p w:rsidR="007F3F6E" w:rsidRDefault="007F3F6E">
      <w:pPr>
        <w:rPr>
          <w:lang w:val="en-US"/>
        </w:rPr>
      </w:pPr>
      <w:r w:rsidRPr="007F3F6E">
        <w:rPr>
          <w:lang w:val="en-US"/>
        </w:rPr>
        <w:t xml:space="preserve">Dear </w:t>
      </w:r>
      <w:r w:rsidR="00FF75E8">
        <w:rPr>
          <w:b/>
          <w:lang w:val="en-US"/>
        </w:rPr>
        <w:t>name of the researcher</w:t>
      </w:r>
      <w:r>
        <w:rPr>
          <w:lang w:val="en-US"/>
        </w:rPr>
        <w:t>,</w:t>
      </w:r>
    </w:p>
    <w:p w:rsidR="007F3F6E" w:rsidRDefault="007F3F6E">
      <w:pPr>
        <w:rPr>
          <w:lang w:val="en-US"/>
        </w:rPr>
      </w:pPr>
      <w:r w:rsidRPr="007F3F6E">
        <w:rPr>
          <w:lang w:val="en-US"/>
        </w:rPr>
        <w:t xml:space="preserve">I am Nicolas Robinson-Garcia, a Marie </w:t>
      </w:r>
      <w:proofErr w:type="spellStart"/>
      <w:r w:rsidRPr="007F3F6E">
        <w:rPr>
          <w:lang w:val="en-US"/>
        </w:rPr>
        <w:t>Sklodowska</w:t>
      </w:r>
      <w:proofErr w:type="spellEnd"/>
      <w:r w:rsidRPr="007F3F6E">
        <w:rPr>
          <w:lang w:val="en-US"/>
        </w:rPr>
        <w:t>-Curie researcher</w:t>
      </w:r>
      <w:r>
        <w:rPr>
          <w:lang w:val="en-US"/>
        </w:rPr>
        <w:t xml:space="preserve"> funded by the </w:t>
      </w:r>
      <w:proofErr w:type="spellStart"/>
      <w:r>
        <w:rPr>
          <w:lang w:val="en-US"/>
        </w:rPr>
        <w:t>LEaDing</w:t>
      </w:r>
      <w:proofErr w:type="spellEnd"/>
      <w:r>
        <w:rPr>
          <w:lang w:val="en-US"/>
        </w:rPr>
        <w:t xml:space="preserve"> Fellows </w:t>
      </w:r>
      <w:proofErr w:type="spellStart"/>
      <w:r>
        <w:rPr>
          <w:lang w:val="en-US"/>
        </w:rPr>
        <w:t>programme</w:t>
      </w:r>
      <w:proofErr w:type="spellEnd"/>
      <w:r>
        <w:rPr>
          <w:lang w:val="en-US"/>
        </w:rPr>
        <w:t xml:space="preserve"> (</w:t>
      </w:r>
      <w:hyperlink r:id="rId6" w:history="1">
        <w:r w:rsidRPr="007F3F6E">
          <w:rPr>
            <w:rStyle w:val="Hyperlink"/>
            <w:lang w:val="en-US"/>
          </w:rPr>
          <w:t>http://leadingfellows.eu/</w:t>
        </w:r>
      </w:hyperlink>
      <w:r w:rsidRPr="007F3F6E">
        <w:rPr>
          <w:lang w:val="en-US"/>
        </w:rPr>
        <w:t>)</w:t>
      </w:r>
      <w:r>
        <w:rPr>
          <w:lang w:val="en-US"/>
        </w:rPr>
        <w:t xml:space="preserve"> on the project ‘Unveiling the Ecosystem of Science: A contextual perspective on the many roles of scientists’.</w:t>
      </w:r>
    </w:p>
    <w:p w:rsidR="007F3F6E" w:rsidRDefault="007F3F6E" w:rsidP="007F3F6E">
      <w:pPr>
        <w:rPr>
          <w:lang w:val="en-US"/>
        </w:rPr>
      </w:pPr>
      <w:r w:rsidRPr="007F3F6E">
        <w:rPr>
          <w:lang w:val="en-US"/>
        </w:rPr>
        <w:t>This project seeks to unveil th</w:t>
      </w:r>
      <w:ins w:id="0" w:author="Tina Nane - EWI" w:date="2019-04-07T19:10:00Z">
        <w:r w:rsidR="00DF5B74">
          <w:rPr>
            <w:lang w:val="en-US"/>
          </w:rPr>
          <w:t>e</w:t>
        </w:r>
      </w:ins>
      <w:del w:id="1" w:author="Tina Nane - EWI" w:date="2019-04-07T19:10:00Z">
        <w:r w:rsidRPr="007F3F6E" w:rsidDel="00DF5B74">
          <w:rPr>
            <w:lang w:val="en-US"/>
          </w:rPr>
          <w:delText>is</w:delText>
        </w:r>
      </w:del>
      <w:r w:rsidRPr="007F3F6E">
        <w:rPr>
          <w:lang w:val="en-US"/>
        </w:rPr>
        <w:t xml:space="preserve"> diversity of academic profiles and career options scientists</w:t>
      </w:r>
      <w:r>
        <w:rPr>
          <w:lang w:val="en-US"/>
        </w:rPr>
        <w:t xml:space="preserve"> </w:t>
      </w:r>
      <w:r w:rsidRPr="007F3F6E">
        <w:rPr>
          <w:lang w:val="en-US"/>
        </w:rPr>
        <w:t>have, with the aim to provide novel insights into different professional paths and skills necessary in</w:t>
      </w:r>
      <w:r>
        <w:rPr>
          <w:lang w:val="en-US"/>
        </w:rPr>
        <w:t xml:space="preserve"> </w:t>
      </w:r>
      <w:r w:rsidRPr="007F3F6E">
        <w:rPr>
          <w:lang w:val="en-US"/>
        </w:rPr>
        <w:t>scientific research</w:t>
      </w:r>
      <w:r>
        <w:rPr>
          <w:lang w:val="en-US"/>
        </w:rPr>
        <w:t xml:space="preserve">. </w:t>
      </w:r>
      <w:r w:rsidR="00FF75E8">
        <w:rPr>
          <w:lang w:val="en-US"/>
        </w:rPr>
        <w:t xml:space="preserve">We consider that </w:t>
      </w:r>
      <w:del w:id="2" w:author="Tina Nane - EWI" w:date="2019-04-07T19:10:00Z">
        <w:r w:rsidR="00FF75E8" w:rsidDel="00DF5B74">
          <w:rPr>
            <w:lang w:val="en-US"/>
          </w:rPr>
          <w:delText xml:space="preserve">their </w:delText>
        </w:r>
      </w:del>
      <w:r w:rsidR="00FF75E8">
        <w:rPr>
          <w:lang w:val="en-US"/>
        </w:rPr>
        <w:t>results</w:t>
      </w:r>
      <w:ins w:id="3" w:author="Tina Nane - EWI" w:date="2019-04-07T19:11:00Z">
        <w:r w:rsidR="00DF5B74">
          <w:rPr>
            <w:lang w:val="en-US"/>
          </w:rPr>
          <w:t xml:space="preserve"> from my </w:t>
        </w:r>
      </w:ins>
      <w:r w:rsidR="00FF75E8">
        <w:rPr>
          <w:lang w:val="en-US"/>
        </w:rPr>
        <w:t xml:space="preserve"> can be useful to improve the design of researchers’ assessment exercises and better design researchers’ careers. You may find more information at the </w:t>
      </w:r>
      <w:hyperlink r:id="rId7" w:history="1">
        <w:r w:rsidR="00FF75E8" w:rsidRPr="00FF75E8">
          <w:rPr>
            <w:rStyle w:val="Hyperlink"/>
            <w:lang w:val="en-US"/>
          </w:rPr>
          <w:t>project’s w</w:t>
        </w:r>
        <w:r w:rsidR="00FF75E8" w:rsidRPr="00FF75E8">
          <w:rPr>
            <w:rStyle w:val="Hyperlink"/>
            <w:lang w:val="en-US"/>
          </w:rPr>
          <w:t>e</w:t>
        </w:r>
        <w:r w:rsidR="00FF75E8" w:rsidRPr="00FF75E8">
          <w:rPr>
            <w:rStyle w:val="Hyperlink"/>
            <w:lang w:val="en-US"/>
          </w:rPr>
          <w:t>bsite</w:t>
        </w:r>
      </w:hyperlink>
      <w:r w:rsidR="00FF75E8">
        <w:rPr>
          <w:lang w:val="en-US"/>
        </w:rPr>
        <w:t>.</w:t>
      </w:r>
    </w:p>
    <w:p w:rsidR="00FF75E8" w:rsidRDefault="00FF75E8" w:rsidP="007F3F6E">
      <w:pPr>
        <w:rPr>
          <w:lang w:val="en-US"/>
        </w:rPr>
      </w:pPr>
      <w:r>
        <w:rPr>
          <w:lang w:val="en-US"/>
        </w:rPr>
        <w:t xml:space="preserve">Within the project, we intend to conduct a series of case studies searching for public information on research teams and potentially conduct a series of interviews with some of their members. We </w:t>
      </w:r>
      <w:del w:id="4" w:author="Tina Nane - EWI" w:date="2019-04-07T19:16:00Z">
        <w:r w:rsidDel="00DF5B74">
          <w:rPr>
            <w:lang w:val="en-US"/>
          </w:rPr>
          <w:delText>have selected</w:delText>
        </w:r>
      </w:del>
      <w:ins w:id="5" w:author="Tina Nane - EWI" w:date="2019-04-07T19:16:00Z">
        <w:r w:rsidR="00DF5B74">
          <w:rPr>
            <w:lang w:val="en-US"/>
          </w:rPr>
          <w:t>consider?</w:t>
        </w:r>
      </w:ins>
      <w:r>
        <w:rPr>
          <w:lang w:val="en-US"/>
        </w:rPr>
        <w:t xml:space="preserve"> </w:t>
      </w:r>
      <w:r w:rsidRPr="00FF75E8">
        <w:rPr>
          <w:b/>
          <w:lang w:val="en-US"/>
        </w:rPr>
        <w:t>(name of the department or group)</w:t>
      </w:r>
      <w:r>
        <w:rPr>
          <w:lang w:val="en-US"/>
        </w:rPr>
        <w:t xml:space="preserve"> as one of those case studies.</w:t>
      </w:r>
      <w:ins w:id="6" w:author="Tina Nane - EWI" w:date="2019-04-07T19:13:00Z">
        <w:r w:rsidR="00DF5B74">
          <w:rPr>
            <w:lang w:val="en-US"/>
          </w:rPr>
          <w:t xml:space="preserve"> We believe that the diversity of the research activities carried on in this department/group </w:t>
        </w:r>
      </w:ins>
      <w:ins w:id="7" w:author="Tina Nane - EWI" w:date="2019-04-07T19:16:00Z">
        <w:r w:rsidR="00DF5B74">
          <w:rPr>
            <w:lang w:val="en-US"/>
          </w:rPr>
          <w:t>will</w:t>
        </w:r>
      </w:ins>
      <w:ins w:id="8" w:author="Tina Nane - EWI" w:date="2019-04-07T19:14:00Z">
        <w:r w:rsidR="00DF5B74">
          <w:rPr>
            <w:lang w:val="en-US"/>
          </w:rPr>
          <w:t xml:space="preserve"> greatly contribute to our research.</w:t>
        </w:r>
      </w:ins>
      <w:r>
        <w:rPr>
          <w:lang w:val="en-US"/>
        </w:rPr>
        <w:t xml:space="preserve"> As </w:t>
      </w:r>
      <w:r>
        <w:rPr>
          <w:b/>
          <w:lang w:val="en-US"/>
        </w:rPr>
        <w:t>(head/director of the department of group)</w:t>
      </w:r>
      <w:r>
        <w:rPr>
          <w:lang w:val="en-US"/>
        </w:rPr>
        <w:t xml:space="preserve"> we </w:t>
      </w:r>
      <w:ins w:id="9" w:author="Tina Nane - EWI" w:date="2019-04-07T19:16:00Z">
        <w:r w:rsidR="00DF5B74">
          <w:rPr>
            <w:lang w:val="en-US"/>
          </w:rPr>
          <w:t xml:space="preserve">hereby </w:t>
        </w:r>
      </w:ins>
      <w:r>
        <w:rPr>
          <w:lang w:val="en-US"/>
        </w:rPr>
        <w:t>want</w:t>
      </w:r>
      <w:del w:id="10" w:author="Tina Nane - EWI" w:date="2019-04-07T19:16:00Z">
        <w:r w:rsidDel="00DF5B74">
          <w:rPr>
            <w:lang w:val="en-US"/>
          </w:rPr>
          <w:delText>ed</w:delText>
        </w:r>
      </w:del>
      <w:r>
        <w:rPr>
          <w:lang w:val="en-US"/>
        </w:rPr>
        <w:t xml:space="preserve"> to inform you</w:t>
      </w:r>
      <w:ins w:id="11" w:author="Tina Nane - EWI" w:date="2019-04-07T19:17:00Z">
        <w:r w:rsidR="00DF5B74">
          <w:rPr>
            <w:lang w:val="en-US"/>
          </w:rPr>
          <w:t xml:space="preserve"> about our </w:t>
        </w:r>
      </w:ins>
      <w:ins w:id="12" w:author="Tina Nane - EWI" w:date="2019-04-07T19:19:00Z">
        <w:r w:rsidR="00DF5B74">
          <w:rPr>
            <w:lang w:val="en-US"/>
          </w:rPr>
          <w:t xml:space="preserve">intended </w:t>
        </w:r>
      </w:ins>
      <w:ins w:id="13" w:author="Tina Nane - EWI" w:date="2019-04-07T19:17:00Z">
        <w:r w:rsidR="00DF5B74">
          <w:rPr>
            <w:lang w:val="en-US"/>
          </w:rPr>
          <w:t>research activities and</w:t>
        </w:r>
      </w:ins>
      <w:ins w:id="14" w:author="Tina Nane - EWI" w:date="2019-04-07T19:20:00Z">
        <w:r w:rsidR="007B2691">
          <w:rPr>
            <w:lang w:val="en-US"/>
          </w:rPr>
          <w:t>,</w:t>
        </w:r>
      </w:ins>
      <w:ins w:id="15" w:author="Tina Nane - EWI" w:date="2019-04-07T19:17:00Z">
        <w:r w:rsidR="00DF5B74">
          <w:rPr>
            <w:lang w:val="en-US"/>
          </w:rPr>
          <w:t xml:space="preserve"> </w:t>
        </w:r>
      </w:ins>
      <w:r>
        <w:rPr>
          <w:lang w:val="en-US"/>
        </w:rPr>
        <w:t xml:space="preserve"> before retrieving any data</w:t>
      </w:r>
      <w:ins w:id="16" w:author="Tina Nane - EWI" w:date="2019-04-07T19:20:00Z">
        <w:r w:rsidR="007B2691">
          <w:rPr>
            <w:lang w:val="en-US"/>
          </w:rPr>
          <w:t>,</w:t>
        </w:r>
      </w:ins>
      <w:r>
        <w:rPr>
          <w:lang w:val="en-US"/>
        </w:rPr>
        <w:t xml:space="preserve"> we would like to count with your consent as well as that of your colleagues.</w:t>
      </w:r>
    </w:p>
    <w:p w:rsidR="00FF75E8" w:rsidRDefault="00FF75E8" w:rsidP="007F3F6E">
      <w:pPr>
        <w:rPr>
          <w:lang w:val="en-US"/>
        </w:rPr>
      </w:pPr>
      <w:r>
        <w:rPr>
          <w:lang w:val="en-US"/>
        </w:rPr>
        <w:t>Furthermore, we would be grateful if at a later stage you or any of your colleagues would be willing to be interviewed to further complete our case studies. Of course, we will be happy to share any outputs as well as to inform you on what specific data is being gathered.</w:t>
      </w:r>
    </w:p>
    <w:p w:rsidR="00FF75E8" w:rsidRDefault="007B2691" w:rsidP="007F3F6E">
      <w:pPr>
        <w:rPr>
          <w:lang w:val="en-US"/>
        </w:rPr>
      </w:pPr>
      <w:ins w:id="17" w:author="Tina Nane - EWI" w:date="2019-04-07T19:21:00Z">
        <w:r>
          <w:rPr>
            <w:lang w:val="en-US"/>
          </w:rPr>
          <w:t xml:space="preserve">Looking forward to hearing from you and </w:t>
        </w:r>
      </w:ins>
      <w:del w:id="18" w:author="Tina Nane - EWI" w:date="2019-04-07T19:21:00Z">
        <w:r w:rsidR="00FF75E8" w:rsidDel="007B2691">
          <w:rPr>
            <w:lang w:val="en-US"/>
          </w:rPr>
          <w:delText xml:space="preserve">Many </w:delText>
        </w:r>
      </w:del>
      <w:ins w:id="19" w:author="Tina Nane - EWI" w:date="2019-04-07T19:21:00Z">
        <w:r>
          <w:rPr>
            <w:lang w:val="en-US"/>
          </w:rPr>
          <w:t>m</w:t>
        </w:r>
        <w:r>
          <w:rPr>
            <w:lang w:val="en-US"/>
          </w:rPr>
          <w:t xml:space="preserve">any </w:t>
        </w:r>
      </w:ins>
      <w:r w:rsidR="00FF75E8">
        <w:rPr>
          <w:lang w:val="en-US"/>
        </w:rPr>
        <w:t>thanks in advance for your cooperation,</w:t>
      </w:r>
    </w:p>
    <w:p w:rsidR="00FF75E8" w:rsidRDefault="00FF75E8" w:rsidP="007F3F6E">
      <w:pPr>
        <w:rPr>
          <w:lang w:val="en-US"/>
        </w:rPr>
      </w:pPr>
    </w:p>
    <w:p w:rsidR="00FF75E8" w:rsidRPr="007F3F6E" w:rsidRDefault="00FF75E8" w:rsidP="007F3F6E">
      <w:pPr>
        <w:rPr>
          <w:lang w:val="en-US"/>
        </w:rPr>
      </w:pPr>
      <w:r>
        <w:rPr>
          <w:lang w:val="en-US"/>
        </w:rPr>
        <w:t xml:space="preserve">Nicolas Robinson-Garcia </w:t>
      </w:r>
      <w:bookmarkStart w:id="20" w:name="_GoBack"/>
      <w:bookmarkEnd w:id="20"/>
    </w:p>
    <w:sectPr w:rsidR="00FF75E8" w:rsidRPr="007F3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515483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6E"/>
    <w:rsid w:val="006C6ABC"/>
    <w:rsid w:val="007B2691"/>
    <w:rsid w:val="007F3F6E"/>
    <w:rsid w:val="00DF5B74"/>
    <w:rsid w:val="00FF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6E"/>
  </w:style>
  <w:style w:type="paragraph" w:styleId="Heading1">
    <w:name w:val="heading 1"/>
    <w:basedOn w:val="Normal"/>
    <w:next w:val="Normal"/>
    <w:link w:val="Heading1Char"/>
    <w:uiPriority w:val="9"/>
    <w:qFormat/>
    <w:rsid w:val="007F3F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F3F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F3F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F3F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F3F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F3F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F3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3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3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6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7F3F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F3F6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7F3F6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F3F6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F3F6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F3F6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F3F6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F3F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3F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3F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3F6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F3F6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F3F6E"/>
    <w:rPr>
      <w:color w:val="5A5A5A" w:themeColor="text1" w:themeTint="A5"/>
      <w:spacing w:val="10"/>
    </w:rPr>
  </w:style>
  <w:style w:type="character" w:styleId="Strong">
    <w:name w:val="Strong"/>
    <w:basedOn w:val="DefaultParagraphFont"/>
    <w:uiPriority w:val="22"/>
    <w:qFormat/>
    <w:rsid w:val="007F3F6E"/>
    <w:rPr>
      <w:b/>
      <w:bCs/>
      <w:color w:val="000000" w:themeColor="text1"/>
    </w:rPr>
  </w:style>
  <w:style w:type="character" w:styleId="Emphasis">
    <w:name w:val="Emphasis"/>
    <w:basedOn w:val="DefaultParagraphFont"/>
    <w:uiPriority w:val="20"/>
    <w:qFormat/>
    <w:rsid w:val="007F3F6E"/>
    <w:rPr>
      <w:i/>
      <w:iCs/>
      <w:color w:val="auto"/>
    </w:rPr>
  </w:style>
  <w:style w:type="paragraph" w:styleId="NoSpacing">
    <w:name w:val="No Spacing"/>
    <w:uiPriority w:val="1"/>
    <w:qFormat/>
    <w:rsid w:val="007F3F6E"/>
    <w:pPr>
      <w:spacing w:after="0" w:line="240" w:lineRule="auto"/>
    </w:pPr>
  </w:style>
  <w:style w:type="paragraph" w:styleId="Quote">
    <w:name w:val="Quote"/>
    <w:basedOn w:val="Normal"/>
    <w:next w:val="Normal"/>
    <w:link w:val="QuoteChar"/>
    <w:uiPriority w:val="29"/>
    <w:qFormat/>
    <w:rsid w:val="007F3F6E"/>
    <w:pPr>
      <w:spacing w:before="160"/>
      <w:ind w:left="720" w:right="720"/>
    </w:pPr>
    <w:rPr>
      <w:i/>
      <w:iCs/>
      <w:color w:val="000000" w:themeColor="text1"/>
    </w:rPr>
  </w:style>
  <w:style w:type="character" w:customStyle="1" w:styleId="QuoteChar">
    <w:name w:val="Quote Char"/>
    <w:basedOn w:val="DefaultParagraphFont"/>
    <w:link w:val="Quote"/>
    <w:uiPriority w:val="29"/>
    <w:rsid w:val="007F3F6E"/>
    <w:rPr>
      <w:i/>
      <w:iCs/>
      <w:color w:val="000000" w:themeColor="text1"/>
    </w:rPr>
  </w:style>
  <w:style w:type="paragraph" w:styleId="IntenseQuote">
    <w:name w:val="Intense Quote"/>
    <w:basedOn w:val="Normal"/>
    <w:next w:val="Normal"/>
    <w:link w:val="IntenseQuoteChar"/>
    <w:uiPriority w:val="30"/>
    <w:qFormat/>
    <w:rsid w:val="007F3F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F3F6E"/>
    <w:rPr>
      <w:color w:val="000000" w:themeColor="text1"/>
      <w:shd w:val="clear" w:color="auto" w:fill="F2F2F2" w:themeFill="background1" w:themeFillShade="F2"/>
    </w:rPr>
  </w:style>
  <w:style w:type="character" w:styleId="SubtleEmphasis">
    <w:name w:val="Subtle Emphasis"/>
    <w:basedOn w:val="DefaultParagraphFont"/>
    <w:uiPriority w:val="19"/>
    <w:qFormat/>
    <w:rsid w:val="007F3F6E"/>
    <w:rPr>
      <w:i/>
      <w:iCs/>
      <w:color w:val="404040" w:themeColor="text1" w:themeTint="BF"/>
    </w:rPr>
  </w:style>
  <w:style w:type="character" w:styleId="IntenseEmphasis">
    <w:name w:val="Intense Emphasis"/>
    <w:basedOn w:val="DefaultParagraphFont"/>
    <w:uiPriority w:val="21"/>
    <w:qFormat/>
    <w:rsid w:val="007F3F6E"/>
    <w:rPr>
      <w:b/>
      <w:bCs/>
      <w:i/>
      <w:iCs/>
      <w:caps/>
    </w:rPr>
  </w:style>
  <w:style w:type="character" w:styleId="SubtleReference">
    <w:name w:val="Subtle Reference"/>
    <w:basedOn w:val="DefaultParagraphFont"/>
    <w:uiPriority w:val="31"/>
    <w:qFormat/>
    <w:rsid w:val="007F3F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3F6E"/>
    <w:rPr>
      <w:b/>
      <w:bCs/>
      <w:smallCaps/>
      <w:u w:val="single"/>
    </w:rPr>
  </w:style>
  <w:style w:type="character" w:styleId="BookTitle">
    <w:name w:val="Book Title"/>
    <w:basedOn w:val="DefaultParagraphFont"/>
    <w:uiPriority w:val="33"/>
    <w:qFormat/>
    <w:rsid w:val="007F3F6E"/>
    <w:rPr>
      <w:b w:val="0"/>
      <w:bCs w:val="0"/>
      <w:smallCaps/>
      <w:spacing w:val="5"/>
    </w:rPr>
  </w:style>
  <w:style w:type="paragraph" w:styleId="TOCHeading">
    <w:name w:val="TOC Heading"/>
    <w:basedOn w:val="Heading1"/>
    <w:next w:val="Normal"/>
    <w:uiPriority w:val="39"/>
    <w:semiHidden/>
    <w:unhideWhenUsed/>
    <w:qFormat/>
    <w:rsid w:val="007F3F6E"/>
    <w:pPr>
      <w:outlineLvl w:val="9"/>
    </w:pPr>
  </w:style>
  <w:style w:type="character" w:styleId="Hyperlink">
    <w:name w:val="Hyperlink"/>
    <w:basedOn w:val="DefaultParagraphFont"/>
    <w:uiPriority w:val="99"/>
    <w:unhideWhenUsed/>
    <w:rsid w:val="007F3F6E"/>
    <w:rPr>
      <w:color w:val="0000FF"/>
      <w:u w:val="single"/>
    </w:rPr>
  </w:style>
  <w:style w:type="character" w:customStyle="1" w:styleId="UnresolvedMention">
    <w:name w:val="Unresolved Mention"/>
    <w:basedOn w:val="DefaultParagraphFont"/>
    <w:uiPriority w:val="99"/>
    <w:semiHidden/>
    <w:unhideWhenUsed/>
    <w:rsid w:val="00FF75E8"/>
    <w:rPr>
      <w:color w:val="605E5C"/>
      <w:shd w:val="clear" w:color="auto" w:fill="E1DFDD"/>
    </w:rPr>
  </w:style>
  <w:style w:type="character" w:styleId="FollowedHyperlink">
    <w:name w:val="FollowedHyperlink"/>
    <w:basedOn w:val="DefaultParagraphFont"/>
    <w:uiPriority w:val="99"/>
    <w:semiHidden/>
    <w:unhideWhenUsed/>
    <w:rsid w:val="00DF5B74"/>
    <w:rPr>
      <w:color w:val="954F72" w:themeColor="followedHyperlink"/>
      <w:u w:val="single"/>
    </w:rPr>
  </w:style>
  <w:style w:type="character" w:styleId="CommentReference">
    <w:name w:val="annotation reference"/>
    <w:basedOn w:val="DefaultParagraphFont"/>
    <w:uiPriority w:val="99"/>
    <w:semiHidden/>
    <w:unhideWhenUsed/>
    <w:rsid w:val="007B2691"/>
    <w:rPr>
      <w:sz w:val="16"/>
      <w:szCs w:val="16"/>
    </w:rPr>
  </w:style>
  <w:style w:type="paragraph" w:styleId="CommentText">
    <w:name w:val="annotation text"/>
    <w:basedOn w:val="Normal"/>
    <w:link w:val="CommentTextChar"/>
    <w:uiPriority w:val="99"/>
    <w:semiHidden/>
    <w:unhideWhenUsed/>
    <w:rsid w:val="007B2691"/>
    <w:pPr>
      <w:spacing w:line="240" w:lineRule="auto"/>
    </w:pPr>
    <w:rPr>
      <w:sz w:val="20"/>
      <w:szCs w:val="20"/>
    </w:rPr>
  </w:style>
  <w:style w:type="character" w:customStyle="1" w:styleId="CommentTextChar">
    <w:name w:val="Comment Text Char"/>
    <w:basedOn w:val="DefaultParagraphFont"/>
    <w:link w:val="CommentText"/>
    <w:uiPriority w:val="99"/>
    <w:semiHidden/>
    <w:rsid w:val="007B2691"/>
    <w:rPr>
      <w:sz w:val="20"/>
      <w:szCs w:val="20"/>
    </w:rPr>
  </w:style>
  <w:style w:type="paragraph" w:styleId="CommentSubject">
    <w:name w:val="annotation subject"/>
    <w:basedOn w:val="CommentText"/>
    <w:next w:val="CommentText"/>
    <w:link w:val="CommentSubjectChar"/>
    <w:uiPriority w:val="99"/>
    <w:semiHidden/>
    <w:unhideWhenUsed/>
    <w:rsid w:val="007B2691"/>
    <w:rPr>
      <w:b/>
      <w:bCs/>
    </w:rPr>
  </w:style>
  <w:style w:type="character" w:customStyle="1" w:styleId="CommentSubjectChar">
    <w:name w:val="Comment Subject Char"/>
    <w:basedOn w:val="CommentTextChar"/>
    <w:link w:val="CommentSubject"/>
    <w:uiPriority w:val="99"/>
    <w:semiHidden/>
    <w:rsid w:val="007B2691"/>
    <w:rPr>
      <w:b/>
      <w:bCs/>
      <w:sz w:val="20"/>
      <w:szCs w:val="20"/>
    </w:rPr>
  </w:style>
  <w:style w:type="paragraph" w:styleId="BalloonText">
    <w:name w:val="Balloon Text"/>
    <w:basedOn w:val="Normal"/>
    <w:link w:val="BalloonTextChar"/>
    <w:uiPriority w:val="99"/>
    <w:semiHidden/>
    <w:unhideWhenUsed/>
    <w:rsid w:val="007B2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6E"/>
  </w:style>
  <w:style w:type="paragraph" w:styleId="Heading1">
    <w:name w:val="heading 1"/>
    <w:basedOn w:val="Normal"/>
    <w:next w:val="Normal"/>
    <w:link w:val="Heading1Char"/>
    <w:uiPriority w:val="9"/>
    <w:qFormat/>
    <w:rsid w:val="007F3F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F3F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F3F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F3F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F3F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F3F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F3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3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3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6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7F3F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F3F6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7F3F6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F3F6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F3F6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F3F6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F3F6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F3F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3F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3F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3F6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F3F6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F3F6E"/>
    <w:rPr>
      <w:color w:val="5A5A5A" w:themeColor="text1" w:themeTint="A5"/>
      <w:spacing w:val="10"/>
    </w:rPr>
  </w:style>
  <w:style w:type="character" w:styleId="Strong">
    <w:name w:val="Strong"/>
    <w:basedOn w:val="DefaultParagraphFont"/>
    <w:uiPriority w:val="22"/>
    <w:qFormat/>
    <w:rsid w:val="007F3F6E"/>
    <w:rPr>
      <w:b/>
      <w:bCs/>
      <w:color w:val="000000" w:themeColor="text1"/>
    </w:rPr>
  </w:style>
  <w:style w:type="character" w:styleId="Emphasis">
    <w:name w:val="Emphasis"/>
    <w:basedOn w:val="DefaultParagraphFont"/>
    <w:uiPriority w:val="20"/>
    <w:qFormat/>
    <w:rsid w:val="007F3F6E"/>
    <w:rPr>
      <w:i/>
      <w:iCs/>
      <w:color w:val="auto"/>
    </w:rPr>
  </w:style>
  <w:style w:type="paragraph" w:styleId="NoSpacing">
    <w:name w:val="No Spacing"/>
    <w:uiPriority w:val="1"/>
    <w:qFormat/>
    <w:rsid w:val="007F3F6E"/>
    <w:pPr>
      <w:spacing w:after="0" w:line="240" w:lineRule="auto"/>
    </w:pPr>
  </w:style>
  <w:style w:type="paragraph" w:styleId="Quote">
    <w:name w:val="Quote"/>
    <w:basedOn w:val="Normal"/>
    <w:next w:val="Normal"/>
    <w:link w:val="QuoteChar"/>
    <w:uiPriority w:val="29"/>
    <w:qFormat/>
    <w:rsid w:val="007F3F6E"/>
    <w:pPr>
      <w:spacing w:before="160"/>
      <w:ind w:left="720" w:right="720"/>
    </w:pPr>
    <w:rPr>
      <w:i/>
      <w:iCs/>
      <w:color w:val="000000" w:themeColor="text1"/>
    </w:rPr>
  </w:style>
  <w:style w:type="character" w:customStyle="1" w:styleId="QuoteChar">
    <w:name w:val="Quote Char"/>
    <w:basedOn w:val="DefaultParagraphFont"/>
    <w:link w:val="Quote"/>
    <w:uiPriority w:val="29"/>
    <w:rsid w:val="007F3F6E"/>
    <w:rPr>
      <w:i/>
      <w:iCs/>
      <w:color w:val="000000" w:themeColor="text1"/>
    </w:rPr>
  </w:style>
  <w:style w:type="paragraph" w:styleId="IntenseQuote">
    <w:name w:val="Intense Quote"/>
    <w:basedOn w:val="Normal"/>
    <w:next w:val="Normal"/>
    <w:link w:val="IntenseQuoteChar"/>
    <w:uiPriority w:val="30"/>
    <w:qFormat/>
    <w:rsid w:val="007F3F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F3F6E"/>
    <w:rPr>
      <w:color w:val="000000" w:themeColor="text1"/>
      <w:shd w:val="clear" w:color="auto" w:fill="F2F2F2" w:themeFill="background1" w:themeFillShade="F2"/>
    </w:rPr>
  </w:style>
  <w:style w:type="character" w:styleId="SubtleEmphasis">
    <w:name w:val="Subtle Emphasis"/>
    <w:basedOn w:val="DefaultParagraphFont"/>
    <w:uiPriority w:val="19"/>
    <w:qFormat/>
    <w:rsid w:val="007F3F6E"/>
    <w:rPr>
      <w:i/>
      <w:iCs/>
      <w:color w:val="404040" w:themeColor="text1" w:themeTint="BF"/>
    </w:rPr>
  </w:style>
  <w:style w:type="character" w:styleId="IntenseEmphasis">
    <w:name w:val="Intense Emphasis"/>
    <w:basedOn w:val="DefaultParagraphFont"/>
    <w:uiPriority w:val="21"/>
    <w:qFormat/>
    <w:rsid w:val="007F3F6E"/>
    <w:rPr>
      <w:b/>
      <w:bCs/>
      <w:i/>
      <w:iCs/>
      <w:caps/>
    </w:rPr>
  </w:style>
  <w:style w:type="character" w:styleId="SubtleReference">
    <w:name w:val="Subtle Reference"/>
    <w:basedOn w:val="DefaultParagraphFont"/>
    <w:uiPriority w:val="31"/>
    <w:qFormat/>
    <w:rsid w:val="007F3F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3F6E"/>
    <w:rPr>
      <w:b/>
      <w:bCs/>
      <w:smallCaps/>
      <w:u w:val="single"/>
    </w:rPr>
  </w:style>
  <w:style w:type="character" w:styleId="BookTitle">
    <w:name w:val="Book Title"/>
    <w:basedOn w:val="DefaultParagraphFont"/>
    <w:uiPriority w:val="33"/>
    <w:qFormat/>
    <w:rsid w:val="007F3F6E"/>
    <w:rPr>
      <w:b w:val="0"/>
      <w:bCs w:val="0"/>
      <w:smallCaps/>
      <w:spacing w:val="5"/>
    </w:rPr>
  </w:style>
  <w:style w:type="paragraph" w:styleId="TOCHeading">
    <w:name w:val="TOC Heading"/>
    <w:basedOn w:val="Heading1"/>
    <w:next w:val="Normal"/>
    <w:uiPriority w:val="39"/>
    <w:semiHidden/>
    <w:unhideWhenUsed/>
    <w:qFormat/>
    <w:rsid w:val="007F3F6E"/>
    <w:pPr>
      <w:outlineLvl w:val="9"/>
    </w:pPr>
  </w:style>
  <w:style w:type="character" w:styleId="Hyperlink">
    <w:name w:val="Hyperlink"/>
    <w:basedOn w:val="DefaultParagraphFont"/>
    <w:uiPriority w:val="99"/>
    <w:unhideWhenUsed/>
    <w:rsid w:val="007F3F6E"/>
    <w:rPr>
      <w:color w:val="0000FF"/>
      <w:u w:val="single"/>
    </w:rPr>
  </w:style>
  <w:style w:type="character" w:customStyle="1" w:styleId="UnresolvedMention">
    <w:name w:val="Unresolved Mention"/>
    <w:basedOn w:val="DefaultParagraphFont"/>
    <w:uiPriority w:val="99"/>
    <w:semiHidden/>
    <w:unhideWhenUsed/>
    <w:rsid w:val="00FF75E8"/>
    <w:rPr>
      <w:color w:val="605E5C"/>
      <w:shd w:val="clear" w:color="auto" w:fill="E1DFDD"/>
    </w:rPr>
  </w:style>
  <w:style w:type="character" w:styleId="FollowedHyperlink">
    <w:name w:val="FollowedHyperlink"/>
    <w:basedOn w:val="DefaultParagraphFont"/>
    <w:uiPriority w:val="99"/>
    <w:semiHidden/>
    <w:unhideWhenUsed/>
    <w:rsid w:val="00DF5B74"/>
    <w:rPr>
      <w:color w:val="954F72" w:themeColor="followedHyperlink"/>
      <w:u w:val="single"/>
    </w:rPr>
  </w:style>
  <w:style w:type="character" w:styleId="CommentReference">
    <w:name w:val="annotation reference"/>
    <w:basedOn w:val="DefaultParagraphFont"/>
    <w:uiPriority w:val="99"/>
    <w:semiHidden/>
    <w:unhideWhenUsed/>
    <w:rsid w:val="007B2691"/>
    <w:rPr>
      <w:sz w:val="16"/>
      <w:szCs w:val="16"/>
    </w:rPr>
  </w:style>
  <w:style w:type="paragraph" w:styleId="CommentText">
    <w:name w:val="annotation text"/>
    <w:basedOn w:val="Normal"/>
    <w:link w:val="CommentTextChar"/>
    <w:uiPriority w:val="99"/>
    <w:semiHidden/>
    <w:unhideWhenUsed/>
    <w:rsid w:val="007B2691"/>
    <w:pPr>
      <w:spacing w:line="240" w:lineRule="auto"/>
    </w:pPr>
    <w:rPr>
      <w:sz w:val="20"/>
      <w:szCs w:val="20"/>
    </w:rPr>
  </w:style>
  <w:style w:type="character" w:customStyle="1" w:styleId="CommentTextChar">
    <w:name w:val="Comment Text Char"/>
    <w:basedOn w:val="DefaultParagraphFont"/>
    <w:link w:val="CommentText"/>
    <w:uiPriority w:val="99"/>
    <w:semiHidden/>
    <w:rsid w:val="007B2691"/>
    <w:rPr>
      <w:sz w:val="20"/>
      <w:szCs w:val="20"/>
    </w:rPr>
  </w:style>
  <w:style w:type="paragraph" w:styleId="CommentSubject">
    <w:name w:val="annotation subject"/>
    <w:basedOn w:val="CommentText"/>
    <w:next w:val="CommentText"/>
    <w:link w:val="CommentSubjectChar"/>
    <w:uiPriority w:val="99"/>
    <w:semiHidden/>
    <w:unhideWhenUsed/>
    <w:rsid w:val="007B2691"/>
    <w:rPr>
      <w:b/>
      <w:bCs/>
    </w:rPr>
  </w:style>
  <w:style w:type="character" w:customStyle="1" w:styleId="CommentSubjectChar">
    <w:name w:val="Comment Subject Char"/>
    <w:basedOn w:val="CommentTextChar"/>
    <w:link w:val="CommentSubject"/>
    <w:uiPriority w:val="99"/>
    <w:semiHidden/>
    <w:rsid w:val="007B2691"/>
    <w:rPr>
      <w:b/>
      <w:bCs/>
      <w:sz w:val="20"/>
      <w:szCs w:val="20"/>
    </w:rPr>
  </w:style>
  <w:style w:type="paragraph" w:styleId="BalloonText">
    <w:name w:val="Balloon Text"/>
    <w:basedOn w:val="Normal"/>
    <w:link w:val="BalloonTextChar"/>
    <w:uiPriority w:val="99"/>
    <w:semiHidden/>
    <w:unhideWhenUsed/>
    <w:rsid w:val="007B2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lrobin.github.io/Unveiling-the-Ecosystem-of-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dingfellows.e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1655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TU Delft</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Tina Nane - EWI</cp:lastModifiedBy>
  <cp:revision>3</cp:revision>
  <dcterms:created xsi:type="dcterms:W3CDTF">2019-04-07T17:10:00Z</dcterms:created>
  <dcterms:modified xsi:type="dcterms:W3CDTF">2019-04-07T17:21:00Z</dcterms:modified>
</cp:coreProperties>
</file>